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C9" w:rsidRPr="001E443F" w:rsidRDefault="001F20C9" w:rsidP="001E443F">
      <w:pPr>
        <w:pStyle w:val="ListParagraph"/>
        <w:numPr>
          <w:ilvl w:val="0"/>
          <w:numId w:val="13"/>
        </w:numPr>
        <w:pBdr>
          <w:bottom w:val="single" w:sz="4" w:space="0" w:color="auto"/>
        </w:pBdr>
        <w:jc w:val="center"/>
        <w:rPr>
          <w:rFonts w:cstheme="minorHAnsi"/>
          <w:b/>
          <w:sz w:val="40"/>
          <w:szCs w:val="40"/>
          <w:lang w:val="en-US"/>
        </w:rPr>
      </w:pPr>
      <w:r w:rsidRPr="001E443F">
        <w:rPr>
          <w:rFonts w:cstheme="minorHAnsi"/>
          <w:b/>
          <w:sz w:val="40"/>
          <w:szCs w:val="40"/>
          <w:lang w:val="en-US"/>
        </w:rPr>
        <w:t>Software Testing Assignment</w:t>
      </w:r>
    </w:p>
    <w:p w:rsidR="001F20C9" w:rsidRPr="00A85CC9" w:rsidRDefault="001F20C9" w:rsidP="001F20C9">
      <w:pPr>
        <w:rPr>
          <w:rFonts w:cstheme="minorHAnsi"/>
          <w:b/>
          <w:color w:val="92D050"/>
          <w:sz w:val="40"/>
          <w:szCs w:val="40"/>
          <w:lang w:val="en-US"/>
        </w:rPr>
      </w:pPr>
      <w:r w:rsidRPr="00A85CC9">
        <w:rPr>
          <w:rFonts w:cstheme="minorHAnsi"/>
          <w:b/>
          <w:color w:val="92D050"/>
          <w:sz w:val="40"/>
          <w:szCs w:val="40"/>
          <w:lang w:val="en-US"/>
        </w:rPr>
        <w:t>Module-</w:t>
      </w:r>
      <w:proofErr w:type="gramStart"/>
      <w:r w:rsidRPr="00A85CC9">
        <w:rPr>
          <w:rFonts w:cstheme="minorHAnsi"/>
          <w:b/>
          <w:color w:val="92D050"/>
          <w:sz w:val="40"/>
          <w:szCs w:val="40"/>
          <w:lang w:val="en-US"/>
        </w:rPr>
        <w:t xml:space="preserve">4  </w:t>
      </w:r>
      <w:r w:rsidRPr="00A85CC9">
        <w:rPr>
          <w:rFonts w:cstheme="minorHAnsi"/>
          <w:b/>
          <w:color w:val="92D050"/>
          <w:sz w:val="40"/>
          <w:szCs w:val="40"/>
          <w:lang w:val="en-US"/>
        </w:rPr>
        <w:t>(</w:t>
      </w:r>
      <w:proofErr w:type="gramEnd"/>
      <w:r w:rsidRPr="00A85CC9">
        <w:rPr>
          <w:rFonts w:cstheme="minorHAnsi"/>
          <w:b/>
          <w:color w:val="92D050"/>
          <w:sz w:val="40"/>
          <w:szCs w:val="40"/>
        </w:rPr>
        <w:t>Automation Core Testing (Load Runner Up and Selenium IDE)</w:t>
      </w:r>
      <w:r w:rsidRPr="00A85CC9">
        <w:rPr>
          <w:rFonts w:cstheme="minorHAnsi"/>
          <w:b/>
          <w:color w:val="92D050"/>
          <w:sz w:val="40"/>
          <w:szCs w:val="40"/>
          <w:lang w:val="en-US"/>
        </w:rPr>
        <w:t>)</w:t>
      </w:r>
    </w:p>
    <w:p w:rsidR="00A85CC9" w:rsidRPr="00A85CC9" w:rsidRDefault="00A85CC9" w:rsidP="001F20C9">
      <w:pPr>
        <w:rPr>
          <w:rFonts w:cstheme="minorHAnsi"/>
          <w:b/>
          <w:color w:val="92D050"/>
          <w:sz w:val="32"/>
          <w:szCs w:val="32"/>
          <w:lang w:val="en-US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A85CC9">
        <w:rPr>
          <w:rFonts w:asciiTheme="minorHAnsi" w:hAnsiTheme="minorHAnsi" w:cstheme="minorHAnsi"/>
          <w:b/>
          <w:bCs/>
          <w:sz w:val="32"/>
          <w:szCs w:val="32"/>
        </w:rPr>
        <w:t>1.Which components have you used in Load Runner?</w:t>
      </w:r>
    </w:p>
    <w:p w:rsidR="00A85CC9" w:rsidRPr="001E443F" w:rsidRDefault="001E443F" w:rsidP="001E443F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A85CC9" w:rsidRPr="001E443F">
        <w:rPr>
          <w:rFonts w:cstheme="minorHAnsi"/>
          <w:sz w:val="32"/>
          <w:szCs w:val="32"/>
        </w:rPr>
        <w:t>Virtual User Generator</w:t>
      </w:r>
    </w:p>
    <w:p w:rsidR="00A85CC9" w:rsidRPr="00A85CC9" w:rsidRDefault="00A85CC9" w:rsidP="00A85CC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A85CC9">
        <w:rPr>
          <w:rFonts w:cstheme="minorHAnsi"/>
          <w:sz w:val="32"/>
          <w:szCs w:val="32"/>
        </w:rPr>
        <w:t>Controller</w:t>
      </w:r>
    </w:p>
    <w:p w:rsidR="00A85CC9" w:rsidRPr="00A85CC9" w:rsidRDefault="00A85CC9" w:rsidP="00A85CC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A85CC9">
        <w:rPr>
          <w:rFonts w:cstheme="minorHAnsi"/>
          <w:sz w:val="32"/>
          <w:szCs w:val="32"/>
        </w:rPr>
        <w:t>Load generator</w:t>
      </w:r>
    </w:p>
    <w:p w:rsidR="00A85CC9" w:rsidRPr="00A85CC9" w:rsidRDefault="00A85CC9" w:rsidP="00A85CC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A85CC9">
        <w:rPr>
          <w:rFonts w:cstheme="minorHAnsi"/>
          <w:sz w:val="32"/>
          <w:szCs w:val="32"/>
        </w:rPr>
        <w:t>Agent process</w:t>
      </w:r>
    </w:p>
    <w:p w:rsidR="00A85CC9" w:rsidRPr="00A85CC9" w:rsidRDefault="00A85CC9" w:rsidP="00A85CC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A85CC9">
        <w:rPr>
          <w:rFonts w:cstheme="minorHAnsi"/>
          <w:sz w:val="32"/>
          <w:szCs w:val="32"/>
        </w:rPr>
        <w:t>Analysis</w:t>
      </w:r>
    </w:p>
    <w:p w:rsidR="00A85CC9" w:rsidRPr="00A85CC9" w:rsidRDefault="00A85CC9" w:rsidP="00A85CC9">
      <w:pPr>
        <w:rPr>
          <w:rFonts w:cstheme="minorHAnsi"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A85CC9">
        <w:rPr>
          <w:rFonts w:asciiTheme="minorHAnsi" w:hAnsiTheme="minorHAnsi" w:cstheme="minorHAnsi"/>
          <w:b/>
          <w:bCs/>
          <w:sz w:val="32"/>
          <w:szCs w:val="32"/>
        </w:rPr>
        <w:t xml:space="preserve">2.How can you set the number of </w:t>
      </w:r>
      <w:proofErr w:type="spellStart"/>
      <w:r w:rsidRPr="00A85CC9">
        <w:rPr>
          <w:rFonts w:asciiTheme="minorHAnsi" w:hAnsiTheme="minorHAnsi" w:cstheme="minorHAnsi"/>
          <w:b/>
          <w:bCs/>
          <w:sz w:val="32"/>
          <w:szCs w:val="32"/>
        </w:rPr>
        <w:t>Vusers</w:t>
      </w:r>
      <w:proofErr w:type="spellEnd"/>
      <w:r w:rsidRPr="00A85CC9">
        <w:rPr>
          <w:rFonts w:asciiTheme="minorHAnsi" w:hAnsiTheme="minorHAnsi" w:cstheme="minorHAnsi"/>
          <w:b/>
          <w:bCs/>
          <w:sz w:val="32"/>
          <w:szCs w:val="32"/>
        </w:rPr>
        <w:t xml:space="preserve"> in Load Runner?</w:t>
      </w:r>
    </w:p>
    <w:p w:rsidR="00A85CC9" w:rsidRPr="00A85CC9" w:rsidRDefault="00A85CC9" w:rsidP="001E443F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A85CC9">
        <w:rPr>
          <w:rFonts w:cstheme="minorHAnsi"/>
          <w:sz w:val="32"/>
          <w:szCs w:val="32"/>
        </w:rPr>
        <w:t xml:space="preserve">You can set the numbers of </w:t>
      </w:r>
      <w:proofErr w:type="spellStart"/>
      <w:r w:rsidRPr="00A85CC9">
        <w:rPr>
          <w:rFonts w:cstheme="minorHAnsi"/>
          <w:sz w:val="32"/>
          <w:szCs w:val="32"/>
        </w:rPr>
        <w:t>Vusers</w:t>
      </w:r>
      <w:proofErr w:type="spellEnd"/>
      <w:r w:rsidRPr="00A85CC9">
        <w:rPr>
          <w:rFonts w:cstheme="minorHAnsi"/>
          <w:sz w:val="32"/>
          <w:szCs w:val="32"/>
        </w:rPr>
        <w:t xml:space="preserve"> in the controller section while creating your scenario.</w:t>
      </w:r>
    </w:p>
    <w:p w:rsidR="00A85CC9" w:rsidRPr="00A85CC9" w:rsidRDefault="00A85CC9" w:rsidP="00A85CC9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A85CC9">
        <w:rPr>
          <w:rFonts w:cstheme="minorHAnsi"/>
          <w:sz w:val="32"/>
          <w:szCs w:val="32"/>
        </w:rPr>
        <w:t xml:space="preserve">Many other options like ramp-up, ramp-down of </w:t>
      </w:r>
      <w:proofErr w:type="spellStart"/>
      <w:r w:rsidRPr="00A85CC9">
        <w:rPr>
          <w:rFonts w:cstheme="minorHAnsi"/>
          <w:sz w:val="32"/>
          <w:szCs w:val="32"/>
        </w:rPr>
        <w:t>vusers</w:t>
      </w:r>
      <w:proofErr w:type="spellEnd"/>
      <w:r w:rsidRPr="00A85CC9">
        <w:rPr>
          <w:rFonts w:cstheme="minorHAnsi"/>
          <w:sz w:val="32"/>
          <w:szCs w:val="32"/>
        </w:rPr>
        <w:t xml:space="preserve"> are also available in the controller section.</w:t>
      </w: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A85CC9">
        <w:rPr>
          <w:rFonts w:asciiTheme="minorHAnsi" w:hAnsiTheme="minorHAnsi" w:cstheme="minorHAnsi"/>
          <w:b/>
          <w:bCs/>
          <w:sz w:val="32"/>
          <w:szCs w:val="32"/>
        </w:rPr>
        <w:t>3.What is Correlation?</w:t>
      </w:r>
    </w:p>
    <w:p w:rsidR="00A85CC9" w:rsidRPr="00A85CC9" w:rsidRDefault="00A85CC9" w:rsidP="001E443F">
      <w:pPr>
        <w:pStyle w:val="Default"/>
        <w:numPr>
          <w:ilvl w:val="0"/>
          <w:numId w:val="14"/>
        </w:numPr>
        <w:jc w:val="both"/>
        <w:rPr>
          <w:rStyle w:val="Strong"/>
          <w:rFonts w:asciiTheme="minorHAnsi" w:hAnsiTheme="minorHAnsi" w:cstheme="minorHAnsi"/>
          <w:color w:val="auto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A85CC9">
        <w:rPr>
          <w:rFonts w:asciiTheme="minorHAnsi" w:hAnsiTheme="minorHAnsi" w:cstheme="minorHAnsi"/>
          <w:color w:val="auto"/>
          <w:spacing w:val="2"/>
          <w:sz w:val="32"/>
          <w:szCs w:val="32"/>
          <w:shd w:val="clear" w:color="auto" w:fill="FFFFFF"/>
        </w:rPr>
        <w:t>A statistical tool that helps in the study of the relationship between two variables is known as </w:t>
      </w:r>
      <w:r w:rsidRPr="00A85CC9">
        <w:rPr>
          <w:rStyle w:val="Strong"/>
          <w:rFonts w:asciiTheme="minorHAnsi" w:hAnsiTheme="minorHAnsi" w:cstheme="minorHAnsi"/>
          <w:b w:val="0"/>
          <w:bCs w:val="0"/>
          <w:color w:val="auto"/>
          <w:spacing w:val="2"/>
          <w:sz w:val="32"/>
          <w:szCs w:val="32"/>
          <w:bdr w:val="none" w:sz="0" w:space="0" w:color="auto" w:frame="1"/>
          <w:shd w:val="clear" w:color="auto" w:fill="FFFFFF"/>
        </w:rPr>
        <w:t>Correlation</w:t>
      </w:r>
      <w:r w:rsidRPr="00A85CC9">
        <w:rPr>
          <w:rStyle w:val="Strong"/>
          <w:rFonts w:asciiTheme="minorHAnsi" w:hAnsiTheme="minorHAnsi" w:cstheme="minorHAnsi"/>
          <w:color w:val="auto"/>
          <w:spacing w:val="2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:rsidR="00A85CC9" w:rsidRPr="00A85CC9" w:rsidRDefault="00A85CC9" w:rsidP="00A85CC9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A85CC9">
        <w:rPr>
          <w:rFonts w:asciiTheme="minorHAnsi" w:hAnsiTheme="minorHAnsi" w:cstheme="minorHAnsi"/>
          <w:color w:val="auto"/>
          <w:spacing w:val="2"/>
          <w:sz w:val="32"/>
          <w:szCs w:val="32"/>
          <w:shd w:val="clear" w:color="auto" w:fill="FFFFFF"/>
        </w:rPr>
        <w:t>It also helps in understanding the economic behaviour of the variables.</w:t>
      </w: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A85CC9">
        <w:rPr>
          <w:rFonts w:asciiTheme="minorHAnsi" w:hAnsiTheme="minorHAnsi" w:cstheme="minorHAnsi"/>
          <w:b/>
          <w:bCs/>
          <w:sz w:val="32"/>
          <w:szCs w:val="32"/>
        </w:rPr>
        <w:t xml:space="preserve">4.What is the process for developing a </w:t>
      </w:r>
      <w:proofErr w:type="spellStart"/>
      <w:r w:rsidRPr="00A85CC9">
        <w:rPr>
          <w:rFonts w:asciiTheme="minorHAnsi" w:hAnsiTheme="minorHAnsi" w:cstheme="minorHAnsi"/>
          <w:b/>
          <w:bCs/>
          <w:sz w:val="32"/>
          <w:szCs w:val="32"/>
        </w:rPr>
        <w:t>Vuser</w:t>
      </w:r>
      <w:proofErr w:type="spellEnd"/>
      <w:r w:rsidRPr="00A85CC9">
        <w:rPr>
          <w:rFonts w:asciiTheme="minorHAnsi" w:hAnsiTheme="minorHAnsi" w:cstheme="minorHAnsi"/>
          <w:b/>
          <w:bCs/>
          <w:sz w:val="32"/>
          <w:szCs w:val="32"/>
        </w:rPr>
        <w:t xml:space="preserve"> Script?</w:t>
      </w:r>
    </w:p>
    <w:p w:rsidR="00A85CC9" w:rsidRPr="00A85CC9" w:rsidRDefault="00A85CC9" w:rsidP="00A85CC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lang w:eastAsia="en-IN" w:bidi="hi-IN"/>
        </w:rPr>
      </w:pPr>
      <w:r w:rsidRPr="00A85CC9">
        <w:rPr>
          <w:rFonts w:eastAsia="Times New Roman" w:cstheme="minorHAnsi"/>
          <w:sz w:val="32"/>
          <w:szCs w:val="32"/>
          <w:lang w:eastAsia="en-IN" w:bidi="hi-IN"/>
        </w:rPr>
        <w:t xml:space="preserve">There are 5 steps for developing a </w:t>
      </w:r>
      <w:proofErr w:type="spellStart"/>
      <w:r w:rsidRPr="00A85CC9">
        <w:rPr>
          <w:rFonts w:eastAsia="Times New Roman" w:cstheme="minorHAnsi"/>
          <w:sz w:val="32"/>
          <w:szCs w:val="32"/>
          <w:lang w:eastAsia="en-IN" w:bidi="hi-IN"/>
        </w:rPr>
        <w:t>vuser</w:t>
      </w:r>
      <w:proofErr w:type="spellEnd"/>
      <w:r w:rsidRPr="00A85CC9">
        <w:rPr>
          <w:rFonts w:eastAsia="Times New Roman" w:cstheme="minorHAnsi"/>
          <w:sz w:val="32"/>
          <w:szCs w:val="32"/>
          <w:lang w:eastAsia="en-IN" w:bidi="hi-IN"/>
        </w:rPr>
        <w:t xml:space="preserve"> script.</w:t>
      </w:r>
      <w:r w:rsidRPr="00A85CC9">
        <w:rPr>
          <w:rFonts w:eastAsia="Times New Roman" w:cstheme="minorHAnsi"/>
          <w:sz w:val="32"/>
          <w:szCs w:val="32"/>
          <w:lang w:eastAsia="en-IN" w:bidi="hi-IN"/>
        </w:rPr>
        <w:br/>
        <w:t xml:space="preserve">recording the </w:t>
      </w:r>
      <w:proofErr w:type="spellStart"/>
      <w:r w:rsidRPr="00A85CC9">
        <w:rPr>
          <w:rFonts w:eastAsia="Times New Roman" w:cstheme="minorHAnsi"/>
          <w:sz w:val="32"/>
          <w:szCs w:val="32"/>
          <w:lang w:eastAsia="en-IN" w:bidi="hi-IN"/>
        </w:rPr>
        <w:t>vuser</w:t>
      </w:r>
      <w:proofErr w:type="spellEnd"/>
      <w:r w:rsidRPr="00A85CC9">
        <w:rPr>
          <w:rFonts w:eastAsia="Times New Roman" w:cstheme="minorHAnsi"/>
          <w:sz w:val="32"/>
          <w:szCs w:val="32"/>
          <w:lang w:eastAsia="en-IN" w:bidi="hi-IN"/>
        </w:rPr>
        <w:t xml:space="preserve"> script.</w:t>
      </w:r>
      <w:r w:rsidRPr="00A85CC9">
        <w:rPr>
          <w:rFonts w:eastAsia="Times New Roman" w:cstheme="minorHAnsi"/>
          <w:sz w:val="32"/>
          <w:szCs w:val="32"/>
          <w:lang w:eastAsia="en-IN" w:bidi="hi-IN"/>
        </w:rPr>
        <w:br/>
      </w:r>
      <w:r w:rsidRPr="00A85CC9">
        <w:rPr>
          <w:rFonts w:eastAsia="Times New Roman" w:cstheme="minorHAnsi"/>
          <w:sz w:val="32"/>
          <w:szCs w:val="32"/>
          <w:lang w:eastAsia="en-IN" w:bidi="hi-IN"/>
        </w:rPr>
        <w:br/>
        <w:t xml:space="preserve">edit the </w:t>
      </w:r>
      <w:proofErr w:type="spellStart"/>
      <w:r w:rsidRPr="00A85CC9">
        <w:rPr>
          <w:rFonts w:eastAsia="Times New Roman" w:cstheme="minorHAnsi"/>
          <w:sz w:val="32"/>
          <w:szCs w:val="32"/>
          <w:lang w:eastAsia="en-IN" w:bidi="hi-IN"/>
        </w:rPr>
        <w:t>vuser</w:t>
      </w:r>
      <w:proofErr w:type="spellEnd"/>
      <w:r w:rsidRPr="00A85CC9">
        <w:rPr>
          <w:rFonts w:eastAsia="Times New Roman" w:cstheme="minorHAnsi"/>
          <w:sz w:val="32"/>
          <w:szCs w:val="32"/>
          <w:lang w:eastAsia="en-IN" w:bidi="hi-IN"/>
        </w:rPr>
        <w:t xml:space="preserve"> script.</w:t>
      </w:r>
      <w:r w:rsidRPr="00A85CC9">
        <w:rPr>
          <w:rFonts w:eastAsia="Times New Roman" w:cstheme="minorHAnsi"/>
          <w:sz w:val="32"/>
          <w:szCs w:val="32"/>
          <w:lang w:eastAsia="en-IN" w:bidi="hi-IN"/>
        </w:rPr>
        <w:br/>
      </w:r>
      <w:r w:rsidRPr="00A85CC9">
        <w:rPr>
          <w:rFonts w:eastAsia="Times New Roman" w:cstheme="minorHAnsi"/>
          <w:sz w:val="32"/>
          <w:szCs w:val="32"/>
          <w:lang w:eastAsia="en-IN" w:bidi="hi-IN"/>
        </w:rPr>
        <w:br/>
      </w:r>
      <w:r w:rsidRPr="00A85CC9">
        <w:rPr>
          <w:rFonts w:eastAsia="Times New Roman" w:cstheme="minorHAnsi"/>
          <w:sz w:val="32"/>
          <w:szCs w:val="32"/>
          <w:lang w:eastAsia="en-IN" w:bidi="hi-IN"/>
        </w:rPr>
        <w:lastRenderedPageBreak/>
        <w:t>runtime setting.</w:t>
      </w:r>
      <w:r w:rsidRPr="00A85CC9">
        <w:rPr>
          <w:rFonts w:eastAsia="Times New Roman" w:cstheme="minorHAnsi"/>
          <w:sz w:val="32"/>
          <w:szCs w:val="32"/>
          <w:lang w:eastAsia="en-IN" w:bidi="hi-IN"/>
        </w:rPr>
        <w:br/>
      </w:r>
      <w:r w:rsidRPr="00A85CC9">
        <w:rPr>
          <w:rFonts w:eastAsia="Times New Roman" w:cstheme="minorHAnsi"/>
          <w:sz w:val="32"/>
          <w:szCs w:val="32"/>
          <w:lang w:eastAsia="en-IN" w:bidi="hi-IN"/>
        </w:rPr>
        <w:br/>
        <w:t xml:space="preserve">run the </w:t>
      </w:r>
      <w:proofErr w:type="spellStart"/>
      <w:r w:rsidRPr="00A85CC9">
        <w:rPr>
          <w:rFonts w:eastAsia="Times New Roman" w:cstheme="minorHAnsi"/>
          <w:sz w:val="32"/>
          <w:szCs w:val="32"/>
          <w:lang w:eastAsia="en-IN" w:bidi="hi-IN"/>
        </w:rPr>
        <w:t>vuser</w:t>
      </w:r>
      <w:proofErr w:type="spellEnd"/>
      <w:r w:rsidRPr="00A85CC9">
        <w:rPr>
          <w:rFonts w:eastAsia="Times New Roman" w:cstheme="minorHAnsi"/>
          <w:sz w:val="32"/>
          <w:szCs w:val="32"/>
          <w:lang w:eastAsia="en-IN" w:bidi="hi-IN"/>
        </w:rPr>
        <w:t xml:space="preserve"> script in stand-alone mode.</w:t>
      </w:r>
      <w:r w:rsidRPr="00A85CC9">
        <w:rPr>
          <w:rFonts w:eastAsia="Times New Roman" w:cstheme="minorHAnsi"/>
          <w:sz w:val="32"/>
          <w:szCs w:val="32"/>
          <w:lang w:eastAsia="en-IN" w:bidi="hi-IN"/>
        </w:rPr>
        <w:br/>
      </w:r>
      <w:r w:rsidRPr="00A85CC9">
        <w:rPr>
          <w:rFonts w:eastAsia="Times New Roman" w:cstheme="minorHAnsi"/>
          <w:sz w:val="32"/>
          <w:szCs w:val="32"/>
          <w:lang w:eastAsia="en-IN" w:bidi="hi-IN"/>
        </w:rPr>
        <w:br/>
        <w:t xml:space="preserve">incorporate the </w:t>
      </w:r>
      <w:proofErr w:type="spellStart"/>
      <w:r w:rsidRPr="00A85CC9">
        <w:rPr>
          <w:rFonts w:eastAsia="Times New Roman" w:cstheme="minorHAnsi"/>
          <w:sz w:val="32"/>
          <w:szCs w:val="32"/>
          <w:lang w:eastAsia="en-IN" w:bidi="hi-IN"/>
        </w:rPr>
        <w:t>vuser</w:t>
      </w:r>
      <w:proofErr w:type="spellEnd"/>
      <w:r w:rsidRPr="00A85CC9">
        <w:rPr>
          <w:rFonts w:eastAsia="Times New Roman" w:cstheme="minorHAnsi"/>
          <w:sz w:val="32"/>
          <w:szCs w:val="32"/>
          <w:lang w:eastAsia="en-IN" w:bidi="hi-IN"/>
        </w:rPr>
        <w:t xml:space="preserve"> script into a load runner scenario.</w:t>
      </w: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A85CC9">
        <w:rPr>
          <w:rFonts w:asciiTheme="minorHAnsi" w:hAnsiTheme="minorHAnsi" w:cstheme="minorHAnsi"/>
          <w:b/>
          <w:bCs/>
          <w:sz w:val="32"/>
          <w:szCs w:val="32"/>
        </w:rPr>
        <w:t>5.How Load Runner interacts with the application?</w:t>
      </w: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1E443F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A85CC9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>Protocol is used in Load Runner to interact with the application.</w:t>
      </w: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A85CC9">
        <w:rPr>
          <w:rFonts w:asciiTheme="minorHAnsi" w:hAnsiTheme="minorHAnsi" w:cstheme="minorHAnsi"/>
          <w:b/>
          <w:bCs/>
          <w:sz w:val="32"/>
          <w:szCs w:val="32"/>
        </w:rPr>
        <w:t xml:space="preserve">6.How many </w:t>
      </w:r>
      <w:proofErr w:type="spellStart"/>
      <w:r w:rsidRPr="00A85CC9">
        <w:rPr>
          <w:rFonts w:asciiTheme="minorHAnsi" w:hAnsiTheme="minorHAnsi" w:cstheme="minorHAnsi"/>
          <w:b/>
          <w:bCs/>
          <w:sz w:val="32"/>
          <w:szCs w:val="32"/>
        </w:rPr>
        <w:t>VUsers</w:t>
      </w:r>
      <w:proofErr w:type="spellEnd"/>
      <w:r w:rsidRPr="00A85CC9">
        <w:rPr>
          <w:rFonts w:asciiTheme="minorHAnsi" w:hAnsiTheme="minorHAnsi" w:cstheme="minorHAnsi"/>
          <w:b/>
          <w:bCs/>
          <w:sz w:val="32"/>
          <w:szCs w:val="32"/>
        </w:rPr>
        <w:t xml:space="preserve"> are required for load testing?</w:t>
      </w:r>
    </w:p>
    <w:p w:rsidR="00A85CC9" w:rsidRPr="00A85CC9" w:rsidRDefault="00A85CC9" w:rsidP="001E443F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A85CC9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If you run a load test with </w:t>
      </w:r>
      <w:r w:rsidRPr="00A85CC9">
        <w:rPr>
          <w:rFonts w:asciiTheme="minorHAnsi" w:hAnsiTheme="minorHAnsi" w:cstheme="minorHAnsi"/>
          <w:color w:val="040C28"/>
          <w:sz w:val="32"/>
          <w:szCs w:val="32"/>
        </w:rPr>
        <w:t>10,000 virtual users</w:t>
      </w:r>
      <w:r w:rsidRPr="00A85CC9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, each making a request every 20 seconds (3 requests per minute), then you're making 30,000 requests per minute, which equals 500 requests per second.</w:t>
      </w: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A85CC9">
        <w:rPr>
          <w:rFonts w:asciiTheme="minorHAnsi" w:hAnsiTheme="minorHAnsi" w:cstheme="minorHAnsi"/>
          <w:b/>
          <w:bCs/>
          <w:sz w:val="32"/>
          <w:szCs w:val="32"/>
        </w:rPr>
        <w:t>7.What is the relationship between Response Time and Throughput?</w:t>
      </w:r>
    </w:p>
    <w:p w:rsidR="00A85CC9" w:rsidRPr="00A85CC9" w:rsidRDefault="00A85CC9" w:rsidP="00A85CC9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</w:pPr>
      <w:r w:rsidRPr="00A85CC9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Response time and throughput are related.</w:t>
      </w:r>
    </w:p>
    <w:p w:rsidR="00A85CC9" w:rsidRPr="00A85CC9" w:rsidRDefault="00A85CC9" w:rsidP="00A85CC9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</w:pPr>
      <w:r w:rsidRPr="00A85CC9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Throughput and Response times are inversely proportional.</w:t>
      </w:r>
    </w:p>
    <w:p w:rsidR="00A85CC9" w:rsidRPr="00A85CC9" w:rsidRDefault="00A85CC9" w:rsidP="00A85CC9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</w:pPr>
      <w:r w:rsidRPr="00A85CC9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With increase in response time throughput should decrease.</w:t>
      </w:r>
    </w:p>
    <w:p w:rsidR="00A85CC9" w:rsidRPr="00A85CC9" w:rsidRDefault="00A85CC9" w:rsidP="00A85CC9">
      <w:pPr>
        <w:pStyle w:val="Default"/>
        <w:numPr>
          <w:ilvl w:val="0"/>
          <w:numId w:val="7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A85CC9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With increase in throughput response time should decrease.</w:t>
      </w: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A85CC9">
        <w:rPr>
          <w:rFonts w:asciiTheme="minorHAnsi" w:hAnsiTheme="minorHAnsi" w:cstheme="minorHAnsi"/>
          <w:b/>
          <w:bCs/>
          <w:sz w:val="32"/>
          <w:szCs w:val="32"/>
        </w:rPr>
        <w:t>8.What is Automation Testing?</w:t>
      </w:r>
    </w:p>
    <w:p w:rsidR="00A85CC9" w:rsidRPr="00A85CC9" w:rsidRDefault="00A85CC9" w:rsidP="001E443F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</w:pPr>
      <w:r w:rsidRPr="00A85CC9">
        <w:rPr>
          <w:rStyle w:val="Strong"/>
          <w:rFonts w:asciiTheme="minorHAnsi" w:hAnsiTheme="minorHAnsi" w:cstheme="minorHAnsi"/>
          <w:b w:val="0"/>
          <w:bCs w:val="0"/>
          <w:color w:val="222222"/>
          <w:sz w:val="32"/>
          <w:szCs w:val="32"/>
          <w:shd w:val="clear" w:color="auto" w:fill="FFFFFF"/>
        </w:rPr>
        <w:t>Automation Testing</w:t>
      </w:r>
      <w:r w:rsidRPr="00A85CC9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 is a software testing technique that performs using special automated testing software tools to execute a test case suite.</w:t>
      </w:r>
    </w:p>
    <w:p w:rsidR="00A85CC9" w:rsidRPr="00A85CC9" w:rsidRDefault="00A85CC9" w:rsidP="00A85CC9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A85CC9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The automation testing software can also enter test data into the System Under Test, compare expected and actual results and generate detailed test reports.</w:t>
      </w: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A85CC9">
        <w:rPr>
          <w:rFonts w:asciiTheme="minorHAnsi" w:hAnsiTheme="minorHAnsi" w:cstheme="minorHAnsi"/>
          <w:b/>
          <w:bCs/>
          <w:sz w:val="32"/>
          <w:szCs w:val="32"/>
        </w:rPr>
        <w:t>9.Which Are the Browsers Supported by Selenium Ide?</w:t>
      </w:r>
    </w:p>
    <w:p w:rsidR="00A85CC9" w:rsidRPr="00A85CC9" w:rsidRDefault="00A85CC9" w:rsidP="00A85CC9">
      <w:pPr>
        <w:pStyle w:val="Default"/>
        <w:numPr>
          <w:ilvl w:val="0"/>
          <w:numId w:val="9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A85CC9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The supported browsers include </w:t>
      </w:r>
      <w:r w:rsidRPr="00A85CC9">
        <w:rPr>
          <w:rFonts w:asciiTheme="minorHAnsi" w:hAnsiTheme="minorHAnsi" w:cstheme="minorHAnsi"/>
          <w:color w:val="040C28"/>
          <w:sz w:val="32"/>
          <w:szCs w:val="32"/>
        </w:rPr>
        <w:t>Mozilla Firefox, Google Chrome, Microsoft Edge, Safari, and Opera</w:t>
      </w:r>
      <w:r w:rsidRPr="00A85CC9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, among others.</w:t>
      </w: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A85CC9">
        <w:rPr>
          <w:rFonts w:asciiTheme="minorHAnsi" w:hAnsiTheme="minorHAnsi" w:cstheme="minorHAnsi"/>
          <w:b/>
          <w:bCs/>
          <w:sz w:val="32"/>
          <w:szCs w:val="32"/>
        </w:rPr>
        <w:t>10.What are the benefits of Automation Testing?</w:t>
      </w:r>
    </w:p>
    <w:p w:rsidR="00A85CC9" w:rsidRPr="00A85CC9" w:rsidRDefault="00A85CC9" w:rsidP="00A85CC9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A85CC9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Save Time</w:t>
      </w:r>
    </w:p>
    <w:p w:rsidR="00A85CC9" w:rsidRPr="00A85CC9" w:rsidRDefault="00A85CC9" w:rsidP="00A85CC9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A85CC9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Productivity Improvement</w:t>
      </w:r>
    </w:p>
    <w:p w:rsidR="00A85CC9" w:rsidRPr="00A85CC9" w:rsidRDefault="00A85CC9" w:rsidP="00A85CC9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A85CC9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Accuracy Improvement</w:t>
      </w:r>
    </w:p>
    <w:p w:rsidR="00A85CC9" w:rsidRPr="00A85CC9" w:rsidRDefault="00A85CC9" w:rsidP="00A85CC9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A85CC9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Test suit reusability</w:t>
      </w:r>
    </w:p>
    <w:p w:rsidR="00A85CC9" w:rsidRPr="00A85CC9" w:rsidRDefault="00A85CC9" w:rsidP="00A85CC9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A85CC9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Ability to test on various platforms</w:t>
      </w:r>
    </w:p>
    <w:p w:rsidR="00A85CC9" w:rsidRPr="00A85CC9" w:rsidRDefault="00A85CC9" w:rsidP="00A85CC9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A85CC9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Running test 24/7</w:t>
      </w:r>
    </w:p>
    <w:p w:rsidR="00A85CC9" w:rsidRPr="00A85CC9" w:rsidRDefault="00A85CC9" w:rsidP="00A85CC9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A85CC9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Early bug detection</w:t>
      </w:r>
    </w:p>
    <w:p w:rsidR="00A85CC9" w:rsidRPr="00A85CC9" w:rsidRDefault="00A85CC9" w:rsidP="00A85CC9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A85CC9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Less human resource</w:t>
      </w:r>
    </w:p>
    <w:p w:rsidR="00A85CC9" w:rsidRPr="00A85CC9" w:rsidRDefault="00A85CC9" w:rsidP="00A85CC9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A85CC9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Reduce the expenses</w:t>
      </w:r>
    </w:p>
    <w:p w:rsidR="00A85CC9" w:rsidRPr="00A85CC9" w:rsidRDefault="00A85CC9" w:rsidP="00A85CC9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A85CC9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Scalability of test cases</w:t>
      </w:r>
    </w:p>
    <w:p w:rsidR="00A85CC9" w:rsidRPr="00A85CC9" w:rsidRDefault="00A85CC9" w:rsidP="00A85CC9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A85CC9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Consistency</w:t>
      </w:r>
    </w:p>
    <w:p w:rsidR="00A85CC9" w:rsidRPr="00A85CC9" w:rsidRDefault="00A85CC9" w:rsidP="00A85CC9">
      <w:pPr>
        <w:pStyle w:val="Default"/>
        <w:numPr>
          <w:ilvl w:val="0"/>
          <w:numId w:val="10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A85CC9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Fast development and delivery  </w:t>
      </w: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A85CC9">
        <w:rPr>
          <w:rFonts w:asciiTheme="minorHAnsi" w:hAnsiTheme="minorHAnsi" w:cstheme="minorHAnsi"/>
          <w:b/>
          <w:bCs/>
          <w:sz w:val="32"/>
          <w:szCs w:val="32"/>
        </w:rPr>
        <w:t>11.What are the advantages of selenium?</w:t>
      </w:r>
    </w:p>
    <w:p w:rsidR="00A85CC9" w:rsidRPr="00A85CC9" w:rsidRDefault="00A85CC9" w:rsidP="00A85CC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Style w:val="IntenseEmphasis"/>
          <w:rFonts w:eastAsia="Times New Roman" w:cstheme="minorHAnsi"/>
          <w:i w:val="0"/>
          <w:iCs w:val="0"/>
          <w:sz w:val="32"/>
          <w:szCs w:val="32"/>
        </w:rPr>
      </w:pPr>
      <w:r w:rsidRPr="00A85CC9">
        <w:rPr>
          <w:rFonts w:eastAsia="Times New Roman" w:cstheme="minorHAnsi"/>
          <w:sz w:val="32"/>
          <w:szCs w:val="32"/>
        </w:rPr>
        <w:t>Selenium provides high tester flexibility to write advanced and complex test cases. Supports test scripts written in any user-preferred languages such as C#, Java, Perl, PHP, Python, and Ruby. Supports test case execution on multiple operating systems such as Windows, Linux, Android, Mac, and iOS ...</w:t>
      </w: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rPr>
          <w:rFonts w:cstheme="minorHAnsi"/>
          <w:sz w:val="32"/>
          <w:szCs w:val="32"/>
        </w:rPr>
      </w:pP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A85CC9">
        <w:rPr>
          <w:rFonts w:asciiTheme="minorHAnsi" w:hAnsiTheme="minorHAnsi" w:cstheme="minorHAnsi"/>
          <w:b/>
          <w:bCs/>
          <w:sz w:val="32"/>
          <w:szCs w:val="32"/>
        </w:rPr>
        <w:t>12.Why testers should opt for Selenium and not QTP?</w:t>
      </w:r>
    </w:p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Style w:val="GridTable6Colorful-Accent1"/>
        <w:tblW w:w="0" w:type="auto"/>
        <w:tblInd w:w="0" w:type="dxa"/>
        <w:tblLook w:val="04A0" w:firstRow="1" w:lastRow="0" w:firstColumn="1" w:lastColumn="0" w:noHBand="0" w:noVBand="1"/>
      </w:tblPr>
      <w:tblGrid>
        <w:gridCol w:w="4345"/>
        <w:gridCol w:w="4285"/>
      </w:tblGrid>
      <w:tr w:rsidR="00A85CC9" w:rsidRPr="00A85CC9" w:rsidTr="00A85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85CC9" w:rsidRPr="00161694" w:rsidRDefault="00A85CC9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SELENIUM</w:t>
            </w:r>
          </w:p>
        </w:tc>
        <w:tc>
          <w:tcPr>
            <w:tcW w:w="42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85CC9" w:rsidRPr="00161694" w:rsidRDefault="00A85CC9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QTP</w:t>
            </w:r>
          </w:p>
        </w:tc>
      </w:tr>
      <w:tr w:rsidR="00A85CC9" w:rsidRPr="00A85CC9" w:rsidTr="0016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A85CC9" w:rsidRPr="00161694" w:rsidRDefault="00A85CC9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 source, free to use, and free of</w:t>
            </w:r>
          </w:p>
          <w:p w:rsidR="00A85CC9" w:rsidRPr="00161694" w:rsidRDefault="00A85CC9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charge.</w:t>
            </w:r>
          </w:p>
        </w:tc>
        <w:tc>
          <w:tcPr>
            <w:tcW w:w="42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A85CC9" w:rsidRPr="00161694" w:rsidRDefault="00A85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Commercial</w:t>
            </w:r>
          </w:p>
        </w:tc>
      </w:tr>
      <w:tr w:rsidR="00A85CC9" w:rsidRPr="00A85CC9" w:rsidTr="00A85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85CC9" w:rsidRPr="00161694" w:rsidRDefault="00A85CC9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Highly extensible</w:t>
            </w:r>
          </w:p>
        </w:tc>
        <w:tc>
          <w:tcPr>
            <w:tcW w:w="42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85CC9" w:rsidRPr="00161694" w:rsidRDefault="00A85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Limited add-ons</w:t>
            </w:r>
          </w:p>
        </w:tc>
        <w:bookmarkStart w:id="0" w:name="_GoBack"/>
        <w:bookmarkEnd w:id="0"/>
      </w:tr>
      <w:tr w:rsidR="00A85CC9" w:rsidRPr="00A85CC9" w:rsidTr="0016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A85CC9" w:rsidRPr="00161694" w:rsidRDefault="00A85CC9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 run tests across different browsers</w:t>
            </w:r>
          </w:p>
        </w:tc>
        <w:tc>
          <w:tcPr>
            <w:tcW w:w="42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A85CC9" w:rsidRPr="00161694" w:rsidRDefault="00A85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Can only run tests in </w:t>
            </w:r>
            <w:proofErr w:type="gramStart"/>
            <w:r w:rsidRPr="00161694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Firefox ,</w:t>
            </w:r>
            <w:proofErr w:type="gramEnd"/>
            <w:r w:rsidRPr="00161694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Internet</w:t>
            </w:r>
          </w:p>
          <w:p w:rsidR="00A85CC9" w:rsidRPr="00161694" w:rsidRDefault="00A85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Explorer and Chrome</w:t>
            </w:r>
          </w:p>
        </w:tc>
      </w:tr>
      <w:tr w:rsidR="00A85CC9" w:rsidRPr="00A85CC9" w:rsidTr="00161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A85CC9" w:rsidRPr="00161694" w:rsidRDefault="00A85CC9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Supports various operating systems</w:t>
            </w:r>
          </w:p>
        </w:tc>
        <w:tc>
          <w:tcPr>
            <w:tcW w:w="42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A85CC9" w:rsidRPr="00161694" w:rsidRDefault="00A85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 only be used in Windows</w:t>
            </w:r>
          </w:p>
        </w:tc>
      </w:tr>
      <w:tr w:rsidR="00A85CC9" w:rsidRPr="00A85CC9" w:rsidTr="0016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A85CC9" w:rsidRPr="00161694" w:rsidRDefault="00A85CC9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Supports mobile devices</w:t>
            </w:r>
          </w:p>
        </w:tc>
        <w:tc>
          <w:tcPr>
            <w:tcW w:w="42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A85CC9" w:rsidRPr="00161694" w:rsidRDefault="00A85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Supports mobile devise using 3rd party</w:t>
            </w:r>
          </w:p>
          <w:p w:rsidR="00A85CC9" w:rsidRPr="00161694" w:rsidRDefault="00A85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software</w:t>
            </w:r>
          </w:p>
        </w:tc>
      </w:tr>
      <w:tr w:rsidR="00A85CC9" w:rsidRPr="00A85CC9" w:rsidTr="00161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A85CC9" w:rsidRPr="00161694" w:rsidRDefault="00A85CC9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 execute tests while the browser is minimized</w:t>
            </w:r>
          </w:p>
        </w:tc>
        <w:tc>
          <w:tcPr>
            <w:tcW w:w="42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A85CC9" w:rsidRPr="00161694" w:rsidRDefault="00A85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Needs to have the application under test to be visible on the desktop</w:t>
            </w:r>
          </w:p>
        </w:tc>
      </w:tr>
      <w:tr w:rsidR="00A85CC9" w:rsidRPr="00A85CC9" w:rsidTr="0016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A85CC9" w:rsidRPr="00161694" w:rsidRDefault="00A85CC9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 execute tests in parallel</w:t>
            </w:r>
          </w:p>
        </w:tc>
        <w:tc>
          <w:tcPr>
            <w:tcW w:w="42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  <w:hideMark/>
          </w:tcPr>
          <w:p w:rsidR="00A85CC9" w:rsidRPr="00161694" w:rsidRDefault="00A85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61694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Can only execute in parallel but using Quality </w:t>
            </w:r>
            <w:proofErr w:type="spellStart"/>
            <w:r w:rsidRPr="00161694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Center</w:t>
            </w:r>
            <w:proofErr w:type="spellEnd"/>
            <w:r w:rsidRPr="00161694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Which is </w:t>
            </w:r>
            <w:proofErr w:type="spellStart"/>
            <w:r w:rsidRPr="00161694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againast</w:t>
            </w:r>
            <w:proofErr w:type="spellEnd"/>
            <w:r w:rsidRPr="00161694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paid product</w:t>
            </w:r>
          </w:p>
        </w:tc>
      </w:tr>
    </w:tbl>
    <w:p w:rsidR="00A85CC9" w:rsidRPr="00A85CC9" w:rsidRDefault="00A85CC9" w:rsidP="00A85CC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A85CC9" w:rsidRPr="00A85CC9" w:rsidRDefault="00A85CC9" w:rsidP="00A85CC9">
      <w:pPr>
        <w:rPr>
          <w:rFonts w:cstheme="minorHAnsi"/>
          <w:sz w:val="32"/>
          <w:szCs w:val="32"/>
        </w:rPr>
      </w:pPr>
    </w:p>
    <w:p w:rsidR="00A85CC9" w:rsidRPr="00A85CC9" w:rsidRDefault="00A85CC9" w:rsidP="001F20C9">
      <w:pPr>
        <w:rPr>
          <w:ins w:id="1" w:author="Dell" w:date="2023-08-08T18:38:00Z"/>
          <w:rFonts w:cstheme="minorHAnsi"/>
          <w:b/>
          <w:color w:val="92D050"/>
          <w:sz w:val="32"/>
          <w:szCs w:val="32"/>
          <w:lang w:val="en-US"/>
        </w:rPr>
      </w:pPr>
    </w:p>
    <w:p w:rsidR="007F6BE6" w:rsidRPr="00A85CC9" w:rsidRDefault="00161694">
      <w:pPr>
        <w:rPr>
          <w:rFonts w:cstheme="minorHAnsi"/>
          <w:sz w:val="32"/>
          <w:szCs w:val="32"/>
        </w:rPr>
      </w:pPr>
    </w:p>
    <w:p w:rsidR="00A85CC9" w:rsidRPr="00A85CC9" w:rsidRDefault="00A85CC9">
      <w:pPr>
        <w:rPr>
          <w:rFonts w:cstheme="minorHAnsi"/>
          <w:sz w:val="32"/>
          <w:szCs w:val="32"/>
        </w:rPr>
      </w:pPr>
    </w:p>
    <w:sectPr w:rsidR="00A85CC9" w:rsidRPr="00A85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638B"/>
    <w:multiLevelType w:val="hybridMultilevel"/>
    <w:tmpl w:val="4F2262B4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C2522"/>
    <w:multiLevelType w:val="hybridMultilevel"/>
    <w:tmpl w:val="FB1E38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119FD"/>
    <w:multiLevelType w:val="hybridMultilevel"/>
    <w:tmpl w:val="5406C352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C84E72"/>
    <w:multiLevelType w:val="hybridMultilevel"/>
    <w:tmpl w:val="651652DA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0753AB"/>
    <w:multiLevelType w:val="hybridMultilevel"/>
    <w:tmpl w:val="3C5AB49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633113"/>
    <w:multiLevelType w:val="hybridMultilevel"/>
    <w:tmpl w:val="AA82C5A8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9D5B67"/>
    <w:multiLevelType w:val="hybridMultilevel"/>
    <w:tmpl w:val="F490DA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313EE4"/>
    <w:multiLevelType w:val="hybridMultilevel"/>
    <w:tmpl w:val="181A0BA2"/>
    <w:lvl w:ilvl="0" w:tplc="C6846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36"/>
        <w:szCs w:val="36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8D4E51"/>
    <w:multiLevelType w:val="hybridMultilevel"/>
    <w:tmpl w:val="E7B8131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FF3C0D"/>
    <w:multiLevelType w:val="hybridMultilevel"/>
    <w:tmpl w:val="1CD0DA44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9A3094"/>
    <w:multiLevelType w:val="hybridMultilevel"/>
    <w:tmpl w:val="CE30B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F050EC"/>
    <w:multiLevelType w:val="hybridMultilevel"/>
    <w:tmpl w:val="88A23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95F1D"/>
    <w:multiLevelType w:val="hybridMultilevel"/>
    <w:tmpl w:val="470C22E4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F87008"/>
    <w:multiLevelType w:val="hybridMultilevel"/>
    <w:tmpl w:val="502C077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7A1E3632"/>
    <w:multiLevelType w:val="hybridMultilevel"/>
    <w:tmpl w:val="9960A340"/>
    <w:lvl w:ilvl="0" w:tplc="B4A0F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11"/>
  </w:num>
  <w:num w:numId="14">
    <w:abstractNumId w:val="6"/>
  </w:num>
  <w:num w:numId="15">
    <w:abstractNumId w:val="4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C9"/>
    <w:rsid w:val="00161694"/>
    <w:rsid w:val="001E443F"/>
    <w:rsid w:val="001F20C9"/>
    <w:rsid w:val="00612692"/>
    <w:rsid w:val="008A36B0"/>
    <w:rsid w:val="008F6978"/>
    <w:rsid w:val="00A8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6D98"/>
  <w15:chartTrackingRefBased/>
  <w15:docId w15:val="{D9AFA1CF-5E93-4C52-99C8-DB5438DC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CC9"/>
    <w:pPr>
      <w:spacing w:line="256" w:lineRule="auto"/>
      <w:ind w:left="720"/>
      <w:contextualSpacing/>
    </w:pPr>
    <w:rPr>
      <w:rFonts w:cs="Latha"/>
      <w:lang w:bidi="gu-IN"/>
    </w:rPr>
  </w:style>
  <w:style w:type="paragraph" w:customStyle="1" w:styleId="Default">
    <w:name w:val="Default"/>
    <w:rsid w:val="00A85C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character" w:styleId="IntenseEmphasis">
    <w:name w:val="Intense Emphasis"/>
    <w:basedOn w:val="DefaultParagraphFont"/>
    <w:uiPriority w:val="21"/>
    <w:qFormat/>
    <w:rsid w:val="00A85CC9"/>
    <w:rPr>
      <w:b/>
      <w:bCs/>
      <w:i/>
      <w:iCs/>
      <w:color w:val="5B9BD5" w:themeColor="accent1"/>
    </w:rPr>
  </w:style>
  <w:style w:type="table" w:styleId="GridTable6Colorful-Accent1">
    <w:name w:val="Grid Table 6 Colorful Accent 1"/>
    <w:basedOn w:val="TableNormal"/>
    <w:uiPriority w:val="51"/>
    <w:rsid w:val="00A85CC9"/>
    <w:pPr>
      <w:spacing w:after="0" w:line="240" w:lineRule="auto"/>
    </w:pPr>
    <w:rPr>
      <w:color w:val="2E74B5" w:themeColor="accent1" w:themeShade="BF"/>
      <w:lang w:bidi="gu-IN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A85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7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BA7EB-81FD-4E4D-87BC-6A85B796D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2023-11-28T08:26:00Z</dcterms:created>
  <dcterms:modified xsi:type="dcterms:W3CDTF">2023-11-28T09:12:00Z</dcterms:modified>
</cp:coreProperties>
</file>